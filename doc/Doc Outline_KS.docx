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C8972" w14:textId="6201B67D" w:rsidR="004C6C83" w:rsidRDefault="004C6C83" w:rsidP="004C6C83">
      <w:r w:rsidRPr="004C6C83">
        <w:t>Main ideas:</w:t>
      </w:r>
    </w:p>
    <w:p w14:paraId="56BA9779" w14:textId="77777777" w:rsidR="004C6C83" w:rsidRDefault="004C6C83" w:rsidP="004C6C83">
      <w:pPr>
        <w:pStyle w:val="Listenabsatz"/>
        <w:numPr>
          <w:ilvl w:val="0"/>
          <w:numId w:val="2"/>
        </w:numPr>
      </w:pPr>
      <w:r>
        <w:t>First Page content:</w:t>
      </w:r>
    </w:p>
    <w:p w14:paraId="46E93F34" w14:textId="5F98D32A" w:rsidR="004C6C83" w:rsidRDefault="004C6C83" w:rsidP="004C6C83">
      <w:pPr>
        <w:pStyle w:val="Listenabsatz"/>
        <w:numPr>
          <w:ilvl w:val="1"/>
          <w:numId w:val="2"/>
        </w:numPr>
      </w:pPr>
      <w:del w:id="0" w:author="ksiala" w:date="2019-07-29T18:16:00Z">
        <w:r w:rsidDel="005C68C8">
          <w:delText xml:space="preserve">Administrative </w:delText>
        </w:r>
      </w:del>
      <w:ins w:id="1" w:author="ksiala" w:date="2019-07-29T18:16:00Z">
        <w:r w:rsidR="005C68C8">
          <w:t>General</w:t>
        </w:r>
        <w:r w:rsidR="005C68C8">
          <w:t xml:space="preserve"> </w:t>
        </w:r>
      </w:ins>
      <w:r>
        <w:t>information</w:t>
      </w:r>
      <w:ins w:id="2" w:author="ksiala" w:date="2019-07-29T18:17:00Z">
        <w:r w:rsidR="005C68C8">
          <w:t xml:space="preserve"> (developers, maintainers, version, changes compared to previous version)</w:t>
        </w:r>
      </w:ins>
    </w:p>
    <w:p w14:paraId="1F5E8F05" w14:textId="2023F38D" w:rsidR="004C6C83" w:rsidRDefault="004C6C83" w:rsidP="004C6C83">
      <w:pPr>
        <w:pStyle w:val="Listenabsatz"/>
        <w:numPr>
          <w:ilvl w:val="1"/>
          <w:numId w:val="2"/>
        </w:numPr>
      </w:pPr>
      <w:r>
        <w:t>General Description:</w:t>
      </w:r>
    </w:p>
    <w:p w14:paraId="2122498C" w14:textId="253CAEB8" w:rsidR="004C6C83" w:rsidRDefault="004C6C83" w:rsidP="004C6C83">
      <w:pPr>
        <w:pStyle w:val="Listenabsatz"/>
        <w:numPr>
          <w:ilvl w:val="2"/>
          <w:numId w:val="2"/>
        </w:numPr>
      </w:pPr>
      <w:r>
        <w:t>Applications</w:t>
      </w:r>
    </w:p>
    <w:p w14:paraId="0D98AC39" w14:textId="21D91C60" w:rsidR="004C6C83" w:rsidRDefault="004C6C83" w:rsidP="004C6C83">
      <w:pPr>
        <w:pStyle w:val="Listenabsatz"/>
        <w:numPr>
          <w:ilvl w:val="2"/>
          <w:numId w:val="2"/>
        </w:numPr>
      </w:pPr>
      <w:r>
        <w:t>Features</w:t>
      </w:r>
    </w:p>
    <w:p w14:paraId="6DDF1297" w14:textId="53CDB70D" w:rsidR="004C6C83" w:rsidDel="005C68C8" w:rsidRDefault="004C6C83" w:rsidP="004C6C83">
      <w:pPr>
        <w:pStyle w:val="Listenabsatz"/>
        <w:numPr>
          <w:ilvl w:val="2"/>
          <w:numId w:val="2"/>
        </w:numPr>
        <w:rPr>
          <w:del w:id="3" w:author="ksiala" w:date="2019-07-29T18:22:00Z"/>
        </w:rPr>
      </w:pPr>
      <w:r>
        <w:t>Limitations</w:t>
      </w:r>
    </w:p>
    <w:p w14:paraId="59A8C9DF" w14:textId="50BBF3CB" w:rsidR="004C6C83" w:rsidRDefault="004C6C83" w:rsidP="005C68C8">
      <w:pPr>
        <w:pStyle w:val="Listenabsatz"/>
        <w:numPr>
          <w:ilvl w:val="2"/>
          <w:numId w:val="2"/>
        </w:numPr>
        <w:pPrChange w:id="4" w:author="ksiala" w:date="2019-07-29T18:22:00Z">
          <w:pPr>
            <w:pStyle w:val="Listenabsatz"/>
            <w:numPr>
              <w:ilvl w:val="1"/>
              <w:numId w:val="2"/>
            </w:numPr>
            <w:ind w:left="1440" w:hanging="360"/>
          </w:pPr>
        </w:pPrChange>
      </w:pPr>
      <w:del w:id="5" w:author="ksiala" w:date="2019-07-29T18:22:00Z">
        <w:r w:rsidDel="005C68C8">
          <w:delText>Executive summary of the different parts of the documentation</w:delText>
        </w:r>
      </w:del>
    </w:p>
    <w:p w14:paraId="20FA6612" w14:textId="33375B68" w:rsidR="004C6C83" w:rsidDel="005C68C8" w:rsidRDefault="004C6C83" w:rsidP="004C6C83">
      <w:pPr>
        <w:pStyle w:val="Listenabsatz"/>
        <w:numPr>
          <w:ilvl w:val="2"/>
          <w:numId w:val="2"/>
        </w:numPr>
        <w:rPr>
          <w:del w:id="6" w:author="ksiala" w:date="2019-07-29T18:22:00Z"/>
        </w:rPr>
      </w:pPr>
      <w:del w:id="7" w:author="ksiala" w:date="2019-07-29T18:22:00Z">
        <w:r w:rsidDel="005C68C8">
          <w:delText>User’s manual for fast setup:</w:delText>
        </w:r>
      </w:del>
    </w:p>
    <w:p w14:paraId="19B03276" w14:textId="226B1B8C" w:rsidR="004C6C83" w:rsidDel="005C68C8" w:rsidRDefault="004C6C83" w:rsidP="004C6C83">
      <w:pPr>
        <w:pStyle w:val="Listenabsatz"/>
        <w:numPr>
          <w:ilvl w:val="3"/>
          <w:numId w:val="2"/>
        </w:numPr>
        <w:rPr>
          <w:del w:id="8" w:author="ksiala" w:date="2019-07-29T18:22:00Z"/>
        </w:rPr>
      </w:pPr>
      <w:del w:id="9" w:author="ksiala" w:date="2019-07-29T18:22:00Z">
        <w:r w:rsidDel="005C68C8">
          <w:delText>What are the parameters to consider in config.py?</w:delText>
        </w:r>
      </w:del>
    </w:p>
    <w:p w14:paraId="1649BCC3" w14:textId="33EC2105" w:rsidR="004C6C83" w:rsidDel="005C68C8" w:rsidRDefault="004C6C83" w:rsidP="004C6C83">
      <w:pPr>
        <w:pStyle w:val="Listenabsatz"/>
        <w:numPr>
          <w:ilvl w:val="3"/>
          <w:numId w:val="2"/>
        </w:numPr>
        <w:rPr>
          <w:del w:id="10" w:author="ksiala" w:date="2019-07-29T18:22:00Z"/>
        </w:rPr>
      </w:pPr>
      <w:del w:id="11" w:author="ksiala" w:date="2019-07-29T18:22:00Z">
        <w:r w:rsidDel="005C68C8">
          <w:delText>Main Inputs for the script</w:delText>
        </w:r>
      </w:del>
    </w:p>
    <w:p w14:paraId="6E7A16CA" w14:textId="2911706B" w:rsidR="004C6C83" w:rsidDel="005C68C8" w:rsidRDefault="004C6C83" w:rsidP="004C6C83">
      <w:pPr>
        <w:pStyle w:val="Listenabsatz"/>
        <w:numPr>
          <w:ilvl w:val="3"/>
          <w:numId w:val="2"/>
        </w:numPr>
        <w:rPr>
          <w:del w:id="12" w:author="ksiala" w:date="2019-07-29T18:22:00Z"/>
        </w:rPr>
      </w:pPr>
      <w:del w:id="13" w:author="ksiala" w:date="2019-07-29T18:22:00Z">
        <w:r w:rsidDel="005C68C8">
          <w:delText>Output description for each main function and the required order that they need to be run in</w:delText>
        </w:r>
      </w:del>
    </w:p>
    <w:p w14:paraId="5AAF4375" w14:textId="6A45DC4C" w:rsidR="004C6C83" w:rsidDel="005C68C8" w:rsidRDefault="004C6C83" w:rsidP="004C6C83">
      <w:pPr>
        <w:pStyle w:val="Listenabsatz"/>
        <w:numPr>
          <w:ilvl w:val="2"/>
          <w:numId w:val="2"/>
        </w:numPr>
        <w:rPr>
          <w:del w:id="14" w:author="ksiala" w:date="2019-07-29T18:22:00Z"/>
        </w:rPr>
      </w:pPr>
      <w:del w:id="15" w:author="ksiala" w:date="2019-07-29T18:22:00Z">
        <w:r w:rsidDel="005C68C8">
          <w:delText>Implementation</w:delText>
        </w:r>
      </w:del>
    </w:p>
    <w:p w14:paraId="38309C79" w14:textId="3A0E0F97" w:rsidR="004C6C83" w:rsidDel="005C68C8" w:rsidRDefault="004C6C83" w:rsidP="004C6C83">
      <w:pPr>
        <w:pStyle w:val="Listenabsatz"/>
        <w:numPr>
          <w:ilvl w:val="3"/>
          <w:numId w:val="2"/>
        </w:numPr>
        <w:rPr>
          <w:del w:id="16" w:author="ksiala" w:date="2019-07-29T18:22:00Z"/>
          <w:moveFrom w:id="17" w:author="ksiala" w:date="2019-07-29T18:20:00Z"/>
        </w:rPr>
      </w:pPr>
      <w:moveFromRangeStart w:id="18" w:author="ksiala" w:date="2019-07-29T18:20:00Z" w:name="move15316824"/>
      <w:moveFrom w:id="19" w:author="ksiala" w:date="2019-07-29T18:20:00Z">
        <w:del w:id="20" w:author="ksiala" w:date="2019-07-29T18:22:00Z">
          <w:r w:rsidDel="005C68C8">
            <w:delText>FLH</w:delText>
          </w:r>
        </w:del>
      </w:moveFrom>
    </w:p>
    <w:p w14:paraId="6CBE6A1C" w14:textId="5F1BDBAD" w:rsidR="004C6C83" w:rsidDel="005C68C8" w:rsidRDefault="004C6C83" w:rsidP="004C6C83">
      <w:pPr>
        <w:pStyle w:val="Listenabsatz"/>
        <w:numPr>
          <w:ilvl w:val="3"/>
          <w:numId w:val="2"/>
        </w:numPr>
        <w:rPr>
          <w:del w:id="21" w:author="ksiala" w:date="2019-07-29T18:22:00Z"/>
          <w:moveFrom w:id="22" w:author="ksiala" w:date="2019-07-29T18:20:00Z"/>
        </w:rPr>
      </w:pPr>
      <w:moveFrom w:id="23" w:author="ksiala" w:date="2019-07-29T18:20:00Z">
        <w:del w:id="24" w:author="ksiala" w:date="2019-07-29T18:22:00Z">
          <w:r w:rsidDel="005C68C8">
            <w:delText>Quantiles</w:delText>
          </w:r>
        </w:del>
      </w:moveFrom>
    </w:p>
    <w:p w14:paraId="0C32174F" w14:textId="5D2EE719" w:rsidR="004C6C83" w:rsidDel="005C68C8" w:rsidRDefault="004C6C83" w:rsidP="004C6C83">
      <w:pPr>
        <w:pStyle w:val="Listenabsatz"/>
        <w:numPr>
          <w:ilvl w:val="3"/>
          <w:numId w:val="2"/>
        </w:numPr>
        <w:rPr>
          <w:del w:id="25" w:author="ksiala" w:date="2019-07-29T18:22:00Z"/>
          <w:moveFrom w:id="26" w:author="ksiala" w:date="2019-07-29T18:20:00Z"/>
        </w:rPr>
      </w:pPr>
      <w:moveFrom w:id="27" w:author="ksiala" w:date="2019-07-29T18:20:00Z">
        <w:del w:id="28" w:author="ksiala" w:date="2019-07-29T18:22:00Z">
          <w:r w:rsidDel="005C68C8">
            <w:delText>Regression</w:delText>
          </w:r>
        </w:del>
      </w:moveFrom>
    </w:p>
    <w:p w14:paraId="211037BE" w14:textId="0C9B4A16" w:rsidR="004C6C83" w:rsidDel="005C68C8" w:rsidRDefault="004C6C83" w:rsidP="004C6C83">
      <w:pPr>
        <w:pStyle w:val="Listenabsatz"/>
        <w:numPr>
          <w:ilvl w:val="3"/>
          <w:numId w:val="2"/>
        </w:numPr>
        <w:rPr>
          <w:del w:id="29" w:author="ksiala" w:date="2019-07-29T18:22:00Z"/>
          <w:moveFrom w:id="30" w:author="ksiala" w:date="2019-07-29T18:20:00Z"/>
        </w:rPr>
      </w:pPr>
      <w:moveFrom w:id="31" w:author="ksiala" w:date="2019-07-29T18:20:00Z">
        <w:del w:id="32" w:author="ksiala" w:date="2019-07-29T18:22:00Z">
          <w:r w:rsidDel="005C68C8">
            <w:delText>…</w:delText>
          </w:r>
        </w:del>
      </w:moveFrom>
    </w:p>
    <w:moveFromRangeEnd w:id="18"/>
    <w:p w14:paraId="2EE11316" w14:textId="237AF334" w:rsidR="004C6C83" w:rsidDel="005C68C8" w:rsidRDefault="004C6C83" w:rsidP="004C6C83">
      <w:pPr>
        <w:pStyle w:val="Listenabsatz"/>
        <w:numPr>
          <w:ilvl w:val="2"/>
          <w:numId w:val="2"/>
        </w:numPr>
        <w:rPr>
          <w:del w:id="33" w:author="ksiala" w:date="2019-07-29T18:22:00Z"/>
        </w:rPr>
      </w:pPr>
      <w:del w:id="34" w:author="ksiala" w:date="2019-07-29T18:22:00Z">
        <w:r w:rsidDel="005C68C8">
          <w:delText>The theory</w:delText>
        </w:r>
      </w:del>
    </w:p>
    <w:p w14:paraId="76913667" w14:textId="2AF63D8B" w:rsidR="004C6C83" w:rsidDel="005C68C8" w:rsidRDefault="004C6C83" w:rsidP="004C6C83">
      <w:pPr>
        <w:pStyle w:val="Listenabsatz"/>
        <w:numPr>
          <w:ilvl w:val="3"/>
          <w:numId w:val="2"/>
        </w:numPr>
        <w:rPr>
          <w:moveFrom w:id="35" w:author="ksiala" w:date="2019-07-29T18:21:00Z"/>
        </w:rPr>
      </w:pPr>
      <w:moveFromRangeStart w:id="36" w:author="ksiala" w:date="2019-07-29T18:21:00Z" w:name="move15316892"/>
      <w:moveFrom w:id="37" w:author="ksiala" w:date="2019-07-29T18:21:00Z">
        <w:r w:rsidDel="005C68C8">
          <w:t>Solar</w:t>
        </w:r>
      </w:moveFrom>
    </w:p>
    <w:p w14:paraId="5D578F7E" w14:textId="7F875FFA" w:rsidR="004C6C83" w:rsidDel="005C68C8" w:rsidRDefault="004C6C83" w:rsidP="004C6C83">
      <w:pPr>
        <w:pStyle w:val="Listenabsatz"/>
        <w:numPr>
          <w:ilvl w:val="4"/>
          <w:numId w:val="2"/>
        </w:numPr>
        <w:rPr>
          <w:moveFrom w:id="38" w:author="ksiala" w:date="2019-07-29T18:21:00Z"/>
        </w:rPr>
      </w:pPr>
      <w:moveFrom w:id="39" w:author="ksiala" w:date="2019-07-29T18:21:00Z">
        <w:r w:rsidDel="005C68C8">
          <w:t>Inputs</w:t>
        </w:r>
      </w:moveFrom>
    </w:p>
    <w:p w14:paraId="03806310" w14:textId="6AD6083E" w:rsidR="004C6C83" w:rsidDel="005C68C8" w:rsidRDefault="004C6C83" w:rsidP="004C6C83">
      <w:pPr>
        <w:pStyle w:val="Listenabsatz"/>
        <w:numPr>
          <w:ilvl w:val="4"/>
          <w:numId w:val="2"/>
        </w:numPr>
        <w:rPr>
          <w:moveFrom w:id="40" w:author="ksiala" w:date="2019-07-29T18:21:00Z"/>
        </w:rPr>
      </w:pPr>
      <w:moveFrom w:id="41" w:author="ksiala" w:date="2019-07-29T18:21:00Z">
        <w:r w:rsidDel="005C68C8">
          <w:t>Main equations</w:t>
        </w:r>
      </w:moveFrom>
    </w:p>
    <w:p w14:paraId="7065F154" w14:textId="1AC82E38" w:rsidR="004C6C83" w:rsidDel="005C68C8" w:rsidRDefault="004C6C83" w:rsidP="004C6C83">
      <w:pPr>
        <w:pStyle w:val="Listenabsatz"/>
        <w:numPr>
          <w:ilvl w:val="4"/>
          <w:numId w:val="2"/>
        </w:numPr>
        <w:rPr>
          <w:moveFrom w:id="42" w:author="ksiala" w:date="2019-07-29T18:21:00Z"/>
        </w:rPr>
      </w:pPr>
      <w:moveFrom w:id="43" w:author="ksiala" w:date="2019-07-29T18:21:00Z">
        <w:r w:rsidDel="005C68C8">
          <w:t>Output</w:t>
        </w:r>
      </w:moveFrom>
    </w:p>
    <w:p w14:paraId="258A7899" w14:textId="39A63D54" w:rsidR="004C6C83" w:rsidDel="005C68C8" w:rsidRDefault="004C6C83" w:rsidP="004C6C83">
      <w:pPr>
        <w:pStyle w:val="Listenabsatz"/>
        <w:numPr>
          <w:ilvl w:val="3"/>
          <w:numId w:val="2"/>
        </w:numPr>
        <w:rPr>
          <w:moveFrom w:id="44" w:author="ksiala" w:date="2019-07-29T18:21:00Z"/>
        </w:rPr>
      </w:pPr>
      <w:moveFrom w:id="45" w:author="ksiala" w:date="2019-07-29T18:21:00Z">
        <w:r w:rsidDel="005C68C8">
          <w:t>Wind</w:t>
        </w:r>
      </w:moveFrom>
    </w:p>
    <w:p w14:paraId="40394CD2" w14:textId="39F77BB5" w:rsidR="004C6C83" w:rsidDel="005C68C8" w:rsidRDefault="004C6C83" w:rsidP="004C6C83">
      <w:pPr>
        <w:pStyle w:val="Listenabsatz"/>
        <w:numPr>
          <w:ilvl w:val="4"/>
          <w:numId w:val="2"/>
        </w:numPr>
        <w:rPr>
          <w:moveFrom w:id="46" w:author="ksiala" w:date="2019-07-29T18:21:00Z"/>
        </w:rPr>
      </w:pPr>
      <w:moveFrom w:id="47" w:author="ksiala" w:date="2019-07-29T18:21:00Z">
        <w:r w:rsidDel="005C68C8">
          <w:t>Inputs</w:t>
        </w:r>
      </w:moveFrom>
    </w:p>
    <w:p w14:paraId="454C8B3D" w14:textId="6547C631" w:rsidR="004C6C83" w:rsidDel="005C68C8" w:rsidRDefault="004C6C83" w:rsidP="004C6C83">
      <w:pPr>
        <w:pStyle w:val="Listenabsatz"/>
        <w:numPr>
          <w:ilvl w:val="4"/>
          <w:numId w:val="2"/>
        </w:numPr>
        <w:rPr>
          <w:moveFrom w:id="48" w:author="ksiala" w:date="2019-07-29T18:21:00Z"/>
        </w:rPr>
      </w:pPr>
      <w:moveFrom w:id="49" w:author="ksiala" w:date="2019-07-29T18:21:00Z">
        <w:r w:rsidDel="005C68C8">
          <w:t>Main equations</w:t>
        </w:r>
      </w:moveFrom>
    </w:p>
    <w:p w14:paraId="68C02B82" w14:textId="2F8B6E42" w:rsidR="004C6C83" w:rsidDel="005C68C8" w:rsidRDefault="004C6C83" w:rsidP="004C6C83">
      <w:pPr>
        <w:pStyle w:val="Listenabsatz"/>
        <w:numPr>
          <w:ilvl w:val="4"/>
          <w:numId w:val="2"/>
        </w:numPr>
        <w:rPr>
          <w:moveFrom w:id="50" w:author="ksiala" w:date="2019-07-29T18:21:00Z"/>
        </w:rPr>
      </w:pPr>
      <w:moveFrom w:id="51" w:author="ksiala" w:date="2019-07-29T18:21:00Z">
        <w:r w:rsidDel="005C68C8">
          <w:t>Output</w:t>
        </w:r>
      </w:moveFrom>
    </w:p>
    <w:moveFromRangeEnd w:id="36"/>
    <w:p w14:paraId="2FA3A3EC" w14:textId="2986FD22" w:rsidR="00060903" w:rsidRDefault="00060903" w:rsidP="00060903">
      <w:pPr>
        <w:pStyle w:val="Listenabsatz"/>
        <w:numPr>
          <w:ilvl w:val="1"/>
          <w:numId w:val="2"/>
        </w:numPr>
      </w:pPr>
      <w:r>
        <w:t>Output examples + Screenshots (If we integrate a plotting module)</w:t>
      </w:r>
    </w:p>
    <w:p w14:paraId="3AA9DC3D" w14:textId="7F949DD6" w:rsidR="00165879" w:rsidRDefault="00165879" w:rsidP="00165879">
      <w:pPr>
        <w:pStyle w:val="Listenabsatz"/>
        <w:numPr>
          <w:ilvl w:val="0"/>
          <w:numId w:val="2"/>
        </w:numPr>
        <w:rPr>
          <w:ins w:id="52" w:author="ksiala" w:date="2019-07-29T18:18:00Z"/>
        </w:rPr>
      </w:pPr>
      <w:r>
        <w:t>User’s manual for fast setup</w:t>
      </w:r>
    </w:p>
    <w:p w14:paraId="17E0D9C6" w14:textId="04E55BBD" w:rsidR="005C68C8" w:rsidRDefault="005C68C8" w:rsidP="005C68C8">
      <w:pPr>
        <w:pStyle w:val="Listenabsatz"/>
        <w:numPr>
          <w:ilvl w:val="0"/>
          <w:numId w:val="4"/>
        </w:numPr>
        <w:rPr>
          <w:ins w:id="53" w:author="ksiala" w:date="2019-07-29T18:18:00Z"/>
        </w:rPr>
      </w:pPr>
      <w:ins w:id="54" w:author="ksiala" w:date="2019-07-29T18:18:00Z">
        <w:r>
          <w:t>P</w:t>
        </w:r>
        <w:r>
          <w:t xml:space="preserve">arameters </w:t>
        </w:r>
        <w:r>
          <w:t>in config.py</w:t>
        </w:r>
      </w:ins>
    </w:p>
    <w:p w14:paraId="280F2D4A" w14:textId="7FD8A0EE" w:rsidR="005C68C8" w:rsidRDefault="005C68C8" w:rsidP="005C68C8">
      <w:pPr>
        <w:pStyle w:val="Listenabsatz"/>
        <w:numPr>
          <w:ilvl w:val="0"/>
          <w:numId w:val="4"/>
        </w:numPr>
        <w:rPr>
          <w:ins w:id="55" w:author="ksiala" w:date="2019-07-29T18:18:00Z"/>
        </w:rPr>
      </w:pPr>
      <w:ins w:id="56" w:author="ksiala" w:date="2019-07-29T18:18:00Z">
        <w:r>
          <w:t>Inputs</w:t>
        </w:r>
      </w:ins>
    </w:p>
    <w:p w14:paraId="115DEB51" w14:textId="77777777" w:rsidR="005C68C8" w:rsidRDefault="005C68C8" w:rsidP="005C68C8">
      <w:pPr>
        <w:pStyle w:val="Listenabsatz"/>
        <w:numPr>
          <w:ilvl w:val="0"/>
          <w:numId w:val="4"/>
        </w:numPr>
        <w:rPr>
          <w:ins w:id="57" w:author="ksiala" w:date="2019-07-29T18:19:00Z"/>
        </w:rPr>
        <w:pPrChange w:id="58" w:author="ksiala" w:date="2019-07-29T18:18:00Z">
          <w:pPr>
            <w:pStyle w:val="Listenabsatz"/>
            <w:numPr>
              <w:numId w:val="2"/>
            </w:numPr>
            <w:ind w:left="1080" w:hanging="720"/>
          </w:pPr>
        </w:pPrChange>
      </w:pPr>
      <w:ins w:id="59" w:author="ksiala" w:date="2019-07-29T18:18:00Z">
        <w:r>
          <w:t>Output</w:t>
        </w:r>
      </w:ins>
      <w:ins w:id="60" w:author="ksiala" w:date="2019-07-29T18:19:00Z">
        <w:r>
          <w:t>s</w:t>
        </w:r>
      </w:ins>
    </w:p>
    <w:p w14:paraId="03782344" w14:textId="64824164" w:rsidR="005C68C8" w:rsidRDefault="005C68C8" w:rsidP="005C68C8">
      <w:pPr>
        <w:pStyle w:val="Listenabsatz"/>
        <w:numPr>
          <w:ilvl w:val="0"/>
          <w:numId w:val="4"/>
        </w:numPr>
        <w:pPrChange w:id="61" w:author="ksiala" w:date="2019-07-29T18:18:00Z">
          <w:pPr>
            <w:pStyle w:val="Listenabsatz"/>
            <w:numPr>
              <w:numId w:val="2"/>
            </w:numPr>
            <w:ind w:left="1080" w:hanging="720"/>
          </w:pPr>
        </w:pPrChange>
      </w:pPr>
      <w:ins w:id="62" w:author="ksiala" w:date="2019-07-29T18:19:00Z">
        <w:r>
          <w:t>Recommended use</w:t>
        </w:r>
      </w:ins>
    </w:p>
    <w:p w14:paraId="6650DCB2" w14:textId="454B5119" w:rsidR="00165879" w:rsidRDefault="00165879" w:rsidP="00165879">
      <w:pPr>
        <w:pStyle w:val="Listenabsatz"/>
        <w:numPr>
          <w:ilvl w:val="0"/>
          <w:numId w:val="2"/>
        </w:numPr>
        <w:rPr>
          <w:ins w:id="63" w:author="ksiala" w:date="2019-07-29T18:20:00Z"/>
        </w:rPr>
      </w:pPr>
      <w:r>
        <w:t>Implementation</w:t>
      </w:r>
    </w:p>
    <w:p w14:paraId="57B72BEA" w14:textId="77777777" w:rsidR="005C68C8" w:rsidRDefault="005C68C8" w:rsidP="005C68C8">
      <w:pPr>
        <w:pStyle w:val="Listenabsatz"/>
        <w:numPr>
          <w:ilvl w:val="1"/>
          <w:numId w:val="2"/>
        </w:numPr>
        <w:rPr>
          <w:moveTo w:id="64" w:author="ksiala" w:date="2019-07-29T18:20:00Z"/>
        </w:rPr>
        <w:pPrChange w:id="65" w:author="ksiala" w:date="2019-07-29T18:20:00Z">
          <w:pPr>
            <w:pStyle w:val="Listenabsatz"/>
            <w:numPr>
              <w:ilvl w:val="3"/>
              <w:numId w:val="2"/>
            </w:numPr>
            <w:ind w:left="2880" w:hanging="360"/>
          </w:pPr>
        </w:pPrChange>
      </w:pPr>
      <w:moveToRangeStart w:id="66" w:author="ksiala" w:date="2019-07-29T18:20:00Z" w:name="move15316824"/>
      <w:moveTo w:id="67" w:author="ksiala" w:date="2019-07-29T18:20:00Z">
        <w:r>
          <w:t>FLH</w:t>
        </w:r>
      </w:moveTo>
    </w:p>
    <w:p w14:paraId="291C9EFA" w14:textId="77777777" w:rsidR="005C68C8" w:rsidRDefault="005C68C8" w:rsidP="005C68C8">
      <w:pPr>
        <w:pStyle w:val="Listenabsatz"/>
        <w:numPr>
          <w:ilvl w:val="1"/>
          <w:numId w:val="2"/>
        </w:numPr>
        <w:rPr>
          <w:moveTo w:id="68" w:author="ksiala" w:date="2019-07-29T18:20:00Z"/>
        </w:rPr>
        <w:pPrChange w:id="69" w:author="ksiala" w:date="2019-07-29T18:20:00Z">
          <w:pPr>
            <w:pStyle w:val="Listenabsatz"/>
            <w:numPr>
              <w:ilvl w:val="3"/>
              <w:numId w:val="2"/>
            </w:numPr>
            <w:ind w:left="2880" w:hanging="360"/>
          </w:pPr>
        </w:pPrChange>
      </w:pPr>
      <w:moveTo w:id="70" w:author="ksiala" w:date="2019-07-29T18:20:00Z">
        <w:r>
          <w:t>Quantiles</w:t>
        </w:r>
      </w:moveTo>
    </w:p>
    <w:p w14:paraId="4A0BB709" w14:textId="1553D6CE" w:rsidR="005C68C8" w:rsidDel="005C68C8" w:rsidRDefault="005C68C8" w:rsidP="005C68C8">
      <w:pPr>
        <w:pStyle w:val="Listenabsatz"/>
        <w:numPr>
          <w:ilvl w:val="1"/>
          <w:numId w:val="2"/>
        </w:numPr>
        <w:rPr>
          <w:del w:id="71" w:author="ksiala" w:date="2019-07-29T18:20:00Z"/>
        </w:rPr>
        <w:pPrChange w:id="72" w:author="ksiala" w:date="2019-07-29T18:20:00Z">
          <w:pPr>
            <w:pStyle w:val="Listenabsatz"/>
            <w:numPr>
              <w:ilvl w:val="3"/>
              <w:numId w:val="2"/>
            </w:numPr>
            <w:ind w:left="2880" w:hanging="360"/>
          </w:pPr>
        </w:pPrChange>
      </w:pPr>
      <w:moveTo w:id="73" w:author="ksiala" w:date="2019-07-29T18:20:00Z">
        <w:r>
          <w:t>Regression</w:t>
        </w:r>
      </w:moveTo>
    </w:p>
    <w:p w14:paraId="4C646537" w14:textId="77D38182" w:rsidR="005C68C8" w:rsidRDefault="005C68C8" w:rsidP="005C68C8">
      <w:pPr>
        <w:pStyle w:val="Listenabsatz"/>
        <w:numPr>
          <w:ilvl w:val="1"/>
          <w:numId w:val="2"/>
        </w:numPr>
        <w:rPr>
          <w:ins w:id="74" w:author="ksiala" w:date="2019-07-29T18:20:00Z"/>
          <w:moveTo w:id="75" w:author="ksiala" w:date="2019-07-29T18:20:00Z"/>
        </w:rPr>
        <w:pPrChange w:id="76" w:author="ksiala" w:date="2019-07-29T18:20:00Z">
          <w:pPr>
            <w:pStyle w:val="Listenabsatz"/>
            <w:numPr>
              <w:ilvl w:val="3"/>
              <w:numId w:val="2"/>
            </w:numPr>
            <w:ind w:left="2880" w:hanging="360"/>
          </w:pPr>
        </w:pPrChange>
      </w:pPr>
    </w:p>
    <w:p w14:paraId="3E79A26C" w14:textId="7CBA9305" w:rsidR="005C68C8" w:rsidRDefault="005C68C8" w:rsidP="005C68C8">
      <w:pPr>
        <w:pStyle w:val="Listenabsatz"/>
        <w:numPr>
          <w:ilvl w:val="1"/>
          <w:numId w:val="2"/>
        </w:numPr>
        <w:rPr>
          <w:moveTo w:id="77" w:author="ksiala" w:date="2019-07-29T18:20:00Z"/>
        </w:rPr>
        <w:pPrChange w:id="78" w:author="ksiala" w:date="2019-07-29T18:20:00Z">
          <w:pPr>
            <w:pStyle w:val="Listenabsatz"/>
            <w:numPr>
              <w:ilvl w:val="3"/>
              <w:numId w:val="2"/>
            </w:numPr>
            <w:ind w:left="2880" w:hanging="360"/>
          </w:pPr>
        </w:pPrChange>
      </w:pPr>
      <w:ins w:id="79" w:author="ksiala" w:date="2019-07-29T18:20:00Z">
        <w:r>
          <w:t>…</w:t>
        </w:r>
      </w:ins>
      <w:moveTo w:id="80" w:author="ksiala" w:date="2019-07-29T18:20:00Z">
        <w:del w:id="81" w:author="ksiala" w:date="2019-07-29T18:20:00Z">
          <w:r w:rsidDel="005C68C8">
            <w:delText>…</w:delText>
          </w:r>
        </w:del>
      </w:moveTo>
    </w:p>
    <w:moveToRangeEnd w:id="66"/>
    <w:p w14:paraId="7572FF40" w14:textId="1E747366" w:rsidR="005C68C8" w:rsidRDefault="005C68C8" w:rsidP="005C68C8">
      <w:pPr>
        <w:pStyle w:val="Listenabsatz"/>
        <w:numPr>
          <w:ilvl w:val="1"/>
          <w:numId w:val="2"/>
        </w:numPr>
        <w:rPr>
          <w:ins w:id="82" w:author="ksiala" w:date="2019-07-29T18:20:00Z"/>
        </w:rPr>
        <w:pPrChange w:id="83" w:author="ksiala" w:date="2019-07-29T18:20:00Z">
          <w:pPr>
            <w:pStyle w:val="Listenabsatz"/>
            <w:numPr>
              <w:numId w:val="2"/>
            </w:numPr>
            <w:ind w:left="1080" w:hanging="720"/>
          </w:pPr>
        </w:pPrChange>
      </w:pPr>
      <w:ins w:id="84" w:author="ksiala" w:date="2019-07-29T18:20:00Z">
        <w:r>
          <w:t>Helping functions</w:t>
        </w:r>
      </w:ins>
    </w:p>
    <w:p w14:paraId="747BD150" w14:textId="30179FA2" w:rsidR="005C68C8" w:rsidRDefault="005C68C8" w:rsidP="005C68C8">
      <w:pPr>
        <w:pStyle w:val="Listenabsatz"/>
        <w:numPr>
          <w:ilvl w:val="2"/>
          <w:numId w:val="2"/>
        </w:numPr>
        <w:pPrChange w:id="85" w:author="ksiala" w:date="2019-07-29T18:20:00Z">
          <w:pPr>
            <w:pStyle w:val="Listenabsatz"/>
            <w:numPr>
              <w:numId w:val="2"/>
            </w:numPr>
            <w:ind w:left="1080" w:hanging="720"/>
          </w:pPr>
        </w:pPrChange>
      </w:pPr>
      <w:ins w:id="86" w:author="ksiala" w:date="2019-07-29T18:20:00Z">
        <w:r>
          <w:t>…</w:t>
        </w:r>
      </w:ins>
    </w:p>
    <w:p w14:paraId="25B3F290" w14:textId="77777777" w:rsidR="005C68C8" w:rsidRDefault="00165879" w:rsidP="00165879">
      <w:pPr>
        <w:pStyle w:val="Listenabsatz"/>
        <w:numPr>
          <w:ilvl w:val="0"/>
          <w:numId w:val="2"/>
        </w:numPr>
        <w:rPr>
          <w:ins w:id="87" w:author="ksiala" w:date="2019-07-29T18:21:00Z"/>
        </w:rPr>
      </w:pPr>
      <w:del w:id="88" w:author="ksiala" w:date="2019-07-29T18:20:00Z">
        <w:r w:rsidDel="005C68C8">
          <w:delText>The t</w:delText>
        </w:r>
      </w:del>
      <w:ins w:id="89" w:author="ksiala" w:date="2019-07-29T18:20:00Z">
        <w:r w:rsidR="005C68C8">
          <w:t>T</w:t>
        </w:r>
      </w:ins>
      <w:r>
        <w:t>heor</w:t>
      </w:r>
      <w:ins w:id="90" w:author="ksiala" w:date="2019-07-29T18:21:00Z">
        <w:r w:rsidR="005C68C8">
          <w:t>etical background</w:t>
        </w:r>
      </w:ins>
    </w:p>
    <w:p w14:paraId="036D38C3" w14:textId="77777777" w:rsidR="005C68C8" w:rsidRDefault="005C68C8" w:rsidP="005C68C8">
      <w:pPr>
        <w:pStyle w:val="Listenabsatz"/>
        <w:numPr>
          <w:ilvl w:val="1"/>
          <w:numId w:val="2"/>
        </w:numPr>
        <w:rPr>
          <w:moveTo w:id="91" w:author="ksiala" w:date="2019-07-29T18:21:00Z"/>
        </w:rPr>
        <w:pPrChange w:id="92" w:author="ksiala" w:date="2019-07-29T18:21:00Z">
          <w:pPr>
            <w:pStyle w:val="Listenabsatz"/>
            <w:numPr>
              <w:ilvl w:val="3"/>
              <w:numId w:val="2"/>
            </w:numPr>
            <w:ind w:left="2880" w:hanging="360"/>
          </w:pPr>
        </w:pPrChange>
      </w:pPr>
      <w:moveToRangeStart w:id="93" w:author="ksiala" w:date="2019-07-29T18:21:00Z" w:name="move15316892"/>
      <w:moveTo w:id="94" w:author="ksiala" w:date="2019-07-29T18:21:00Z">
        <w:r>
          <w:t>Solar</w:t>
        </w:r>
      </w:moveTo>
    </w:p>
    <w:p w14:paraId="10273808" w14:textId="77777777" w:rsidR="005C68C8" w:rsidRDefault="005C68C8" w:rsidP="005C68C8">
      <w:pPr>
        <w:pStyle w:val="Listenabsatz"/>
        <w:numPr>
          <w:ilvl w:val="2"/>
          <w:numId w:val="2"/>
        </w:numPr>
        <w:rPr>
          <w:moveTo w:id="95" w:author="ksiala" w:date="2019-07-29T18:21:00Z"/>
        </w:rPr>
        <w:pPrChange w:id="96" w:author="ksiala" w:date="2019-07-29T18:21:00Z">
          <w:pPr>
            <w:pStyle w:val="Listenabsatz"/>
            <w:numPr>
              <w:ilvl w:val="4"/>
              <w:numId w:val="2"/>
            </w:numPr>
            <w:ind w:left="3600" w:hanging="360"/>
          </w:pPr>
        </w:pPrChange>
      </w:pPr>
      <w:moveTo w:id="97" w:author="ksiala" w:date="2019-07-29T18:21:00Z">
        <w:r>
          <w:t>Inputs</w:t>
        </w:r>
      </w:moveTo>
    </w:p>
    <w:p w14:paraId="4B9D3E4F" w14:textId="77777777" w:rsidR="005C68C8" w:rsidRDefault="005C68C8" w:rsidP="005C68C8">
      <w:pPr>
        <w:pStyle w:val="Listenabsatz"/>
        <w:numPr>
          <w:ilvl w:val="2"/>
          <w:numId w:val="2"/>
        </w:numPr>
        <w:rPr>
          <w:moveTo w:id="98" w:author="ksiala" w:date="2019-07-29T18:21:00Z"/>
        </w:rPr>
        <w:pPrChange w:id="99" w:author="ksiala" w:date="2019-07-29T18:21:00Z">
          <w:pPr>
            <w:pStyle w:val="Listenabsatz"/>
            <w:numPr>
              <w:ilvl w:val="4"/>
              <w:numId w:val="2"/>
            </w:numPr>
            <w:ind w:left="3600" w:hanging="360"/>
          </w:pPr>
        </w:pPrChange>
      </w:pPr>
      <w:moveTo w:id="100" w:author="ksiala" w:date="2019-07-29T18:21:00Z">
        <w:r>
          <w:t>Main equations</w:t>
        </w:r>
      </w:moveTo>
    </w:p>
    <w:p w14:paraId="6A6C2767" w14:textId="27228799" w:rsidR="005C68C8" w:rsidRDefault="005C68C8" w:rsidP="005C68C8">
      <w:pPr>
        <w:pStyle w:val="Listenabsatz"/>
        <w:numPr>
          <w:ilvl w:val="2"/>
          <w:numId w:val="2"/>
        </w:numPr>
        <w:rPr>
          <w:moveTo w:id="101" w:author="ksiala" w:date="2019-07-29T18:21:00Z"/>
        </w:rPr>
        <w:pPrChange w:id="102" w:author="ksiala" w:date="2019-07-29T18:21:00Z">
          <w:pPr>
            <w:pStyle w:val="Listenabsatz"/>
            <w:numPr>
              <w:ilvl w:val="4"/>
              <w:numId w:val="2"/>
            </w:numPr>
            <w:ind w:left="3600" w:hanging="360"/>
          </w:pPr>
        </w:pPrChange>
      </w:pPr>
      <w:moveTo w:id="103" w:author="ksiala" w:date="2019-07-29T18:21:00Z">
        <w:r>
          <w:t>Output</w:t>
        </w:r>
      </w:moveTo>
      <w:ins w:id="104" w:author="ksiala" w:date="2019-07-29T18:21:00Z">
        <w:r>
          <w:t>s</w:t>
        </w:r>
      </w:ins>
    </w:p>
    <w:p w14:paraId="523077ED" w14:textId="77777777" w:rsidR="005C68C8" w:rsidRDefault="005C68C8" w:rsidP="005C68C8">
      <w:pPr>
        <w:pStyle w:val="Listenabsatz"/>
        <w:numPr>
          <w:ilvl w:val="1"/>
          <w:numId w:val="2"/>
        </w:numPr>
        <w:rPr>
          <w:moveTo w:id="105" w:author="ksiala" w:date="2019-07-29T18:21:00Z"/>
        </w:rPr>
        <w:pPrChange w:id="106" w:author="ksiala" w:date="2019-07-29T18:21:00Z">
          <w:pPr>
            <w:pStyle w:val="Listenabsatz"/>
            <w:numPr>
              <w:ilvl w:val="3"/>
              <w:numId w:val="2"/>
            </w:numPr>
            <w:ind w:left="2880" w:hanging="360"/>
          </w:pPr>
        </w:pPrChange>
      </w:pPr>
      <w:moveTo w:id="107" w:author="ksiala" w:date="2019-07-29T18:21:00Z">
        <w:r>
          <w:t>Wind</w:t>
        </w:r>
      </w:moveTo>
    </w:p>
    <w:p w14:paraId="2875B350" w14:textId="77777777" w:rsidR="005C68C8" w:rsidRDefault="005C68C8" w:rsidP="005C68C8">
      <w:pPr>
        <w:pStyle w:val="Listenabsatz"/>
        <w:numPr>
          <w:ilvl w:val="2"/>
          <w:numId w:val="2"/>
        </w:numPr>
        <w:rPr>
          <w:moveTo w:id="108" w:author="ksiala" w:date="2019-07-29T18:21:00Z"/>
        </w:rPr>
        <w:pPrChange w:id="109" w:author="ksiala" w:date="2019-07-29T18:21:00Z">
          <w:pPr>
            <w:pStyle w:val="Listenabsatz"/>
            <w:numPr>
              <w:ilvl w:val="4"/>
              <w:numId w:val="2"/>
            </w:numPr>
            <w:ind w:left="3600" w:hanging="360"/>
          </w:pPr>
        </w:pPrChange>
      </w:pPr>
      <w:moveTo w:id="110" w:author="ksiala" w:date="2019-07-29T18:21:00Z">
        <w:r>
          <w:t>Inputs</w:t>
        </w:r>
      </w:moveTo>
    </w:p>
    <w:p w14:paraId="466CD356" w14:textId="77777777" w:rsidR="005C68C8" w:rsidRDefault="005C68C8" w:rsidP="005C68C8">
      <w:pPr>
        <w:pStyle w:val="Listenabsatz"/>
        <w:numPr>
          <w:ilvl w:val="2"/>
          <w:numId w:val="2"/>
        </w:numPr>
        <w:rPr>
          <w:moveTo w:id="111" w:author="ksiala" w:date="2019-07-29T18:21:00Z"/>
        </w:rPr>
        <w:pPrChange w:id="112" w:author="ksiala" w:date="2019-07-29T18:21:00Z">
          <w:pPr>
            <w:pStyle w:val="Listenabsatz"/>
            <w:numPr>
              <w:ilvl w:val="4"/>
              <w:numId w:val="2"/>
            </w:numPr>
            <w:ind w:left="3600" w:hanging="360"/>
          </w:pPr>
        </w:pPrChange>
      </w:pPr>
      <w:moveTo w:id="113" w:author="ksiala" w:date="2019-07-29T18:21:00Z">
        <w:r>
          <w:t>Main equations</w:t>
        </w:r>
      </w:moveTo>
    </w:p>
    <w:p w14:paraId="57F46AD3" w14:textId="77777777" w:rsidR="005C68C8" w:rsidDel="005C68C8" w:rsidRDefault="005C68C8" w:rsidP="005C68C8">
      <w:pPr>
        <w:pStyle w:val="Listenabsatz"/>
        <w:numPr>
          <w:ilvl w:val="2"/>
          <w:numId w:val="2"/>
        </w:numPr>
        <w:rPr>
          <w:del w:id="114" w:author="ksiala" w:date="2019-07-29T18:21:00Z"/>
          <w:moveTo w:id="115" w:author="ksiala" w:date="2019-07-29T18:21:00Z"/>
        </w:rPr>
        <w:pPrChange w:id="116" w:author="ksiala" w:date="2019-07-29T18:21:00Z">
          <w:pPr>
            <w:pStyle w:val="Listenabsatz"/>
            <w:numPr>
              <w:ilvl w:val="4"/>
              <w:numId w:val="2"/>
            </w:numPr>
            <w:ind w:left="3600" w:hanging="360"/>
          </w:pPr>
        </w:pPrChange>
      </w:pPr>
      <w:moveTo w:id="117" w:author="ksiala" w:date="2019-07-29T18:21:00Z">
        <w:r>
          <w:t>Output</w:t>
        </w:r>
      </w:moveTo>
    </w:p>
    <w:moveToRangeEnd w:id="93"/>
    <w:p w14:paraId="0E0C627D" w14:textId="1428122E" w:rsidR="00165879" w:rsidDel="005C68C8" w:rsidRDefault="00165879" w:rsidP="005C68C8">
      <w:pPr>
        <w:pStyle w:val="Listenabsatz"/>
        <w:numPr>
          <w:ilvl w:val="2"/>
          <w:numId w:val="2"/>
        </w:numPr>
        <w:rPr>
          <w:del w:id="118" w:author="ksiala" w:date="2019-07-29T18:21:00Z"/>
        </w:rPr>
        <w:pPrChange w:id="119" w:author="ksiala" w:date="2019-07-29T18:21:00Z">
          <w:pPr>
            <w:ind w:left="360"/>
          </w:pPr>
        </w:pPrChange>
      </w:pPr>
      <w:del w:id="120" w:author="ksiala" w:date="2019-07-29T18:21:00Z">
        <w:r w:rsidDel="005C68C8">
          <w:delText>y</w:delText>
        </w:r>
      </w:del>
      <w:ins w:id="121" w:author="ksiala" w:date="2019-07-29T18:21:00Z">
        <w:r w:rsidR="005C68C8">
          <w:t>s</w:t>
        </w:r>
      </w:ins>
    </w:p>
    <w:p w14:paraId="604E3CB6" w14:textId="77777777" w:rsidR="005C68C8" w:rsidRDefault="005C68C8" w:rsidP="005C68C8">
      <w:pPr>
        <w:pStyle w:val="Listenabsatz"/>
        <w:numPr>
          <w:ilvl w:val="2"/>
          <w:numId w:val="2"/>
        </w:numPr>
        <w:rPr>
          <w:ins w:id="122" w:author="ksiala" w:date="2019-07-29T18:22:00Z"/>
        </w:rPr>
        <w:pPrChange w:id="123" w:author="ksiala" w:date="2019-07-29T18:21:00Z">
          <w:pPr>
            <w:pStyle w:val="Listenabsatz"/>
            <w:numPr>
              <w:numId w:val="2"/>
            </w:numPr>
            <w:ind w:left="1080" w:hanging="720"/>
          </w:pPr>
        </w:pPrChange>
      </w:pPr>
    </w:p>
    <w:p w14:paraId="0EEEE942" w14:textId="042B3C86" w:rsidR="00E55284" w:rsidDel="005C68C8" w:rsidRDefault="005C68C8" w:rsidP="005C68C8">
      <w:pPr>
        <w:rPr>
          <w:del w:id="124" w:author="ksiala" w:date="2019-07-29T18:21:00Z"/>
        </w:rPr>
        <w:pPrChange w:id="125" w:author="ksiala" w:date="2019-07-29T18:22:00Z">
          <w:pPr/>
        </w:pPrChange>
      </w:pPr>
      <w:ins w:id="126" w:author="ksiala" w:date="2019-07-29T18:22:00Z">
        <w:r>
          <w:t>I would put the executive summary at the beginning of each section / chapter (first page of the subsection)</w:t>
        </w:r>
      </w:ins>
      <w:bookmarkStart w:id="127" w:name="_GoBack"/>
      <w:bookmarkEnd w:id="127"/>
      <w:del w:id="128" w:author="ksiala" w:date="2019-07-29T18:21:00Z">
        <w:r w:rsidR="00E55284" w:rsidDel="005C68C8">
          <w:delText xml:space="preserve">We can also have a whole section with individual functions definition (with purpose, inputs and outputs). We can use this base to link to those functions when mentioned in the more literate description of the script. </w:delText>
        </w:r>
      </w:del>
    </w:p>
    <w:p w14:paraId="6D0E767F" w14:textId="0A8B1023" w:rsidR="00165879" w:rsidRDefault="00165879" w:rsidP="005C68C8">
      <w:pPr>
        <w:pPrChange w:id="129" w:author="ksiala" w:date="2019-07-29T18:22:00Z">
          <w:pPr>
            <w:ind w:left="360"/>
          </w:pPr>
        </w:pPrChange>
      </w:pPr>
      <w:del w:id="130" w:author="ksiala" w:date="2019-07-29T18:21:00Z">
        <w:r w:rsidDel="005C68C8">
          <w:delText>…</w:delText>
        </w:r>
      </w:del>
    </w:p>
    <w:sectPr w:rsidR="00165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F0960"/>
    <w:multiLevelType w:val="hybridMultilevel"/>
    <w:tmpl w:val="144AC398"/>
    <w:lvl w:ilvl="0" w:tplc="94562866">
      <w:start w:val="1"/>
      <w:numFmt w:val="upperRoman"/>
      <w:lvlText w:val="%1-"/>
      <w:lvlJc w:val="left"/>
      <w:pPr>
        <w:ind w:left="1080" w:hanging="720"/>
      </w:pPr>
      <w:rPr>
        <w:rFonts w:hint="default"/>
      </w:rPr>
    </w:lvl>
    <w:lvl w:ilvl="1" w:tplc="0407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52244"/>
    <w:multiLevelType w:val="hybridMultilevel"/>
    <w:tmpl w:val="3CB07A96"/>
    <w:lvl w:ilvl="0" w:tplc="D486B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A47708"/>
    <w:multiLevelType w:val="hybridMultilevel"/>
    <w:tmpl w:val="70C811EC"/>
    <w:lvl w:ilvl="0" w:tplc="0409000F">
      <w:start w:val="1"/>
      <w:numFmt w:val="decimal"/>
      <w:lvlText w:val="%1."/>
      <w:lvlJc w:val="left"/>
      <w:pPr>
        <w:ind w:left="1440" w:hanging="360"/>
      </w:pPr>
    </w:lvl>
    <w:lvl w:ilvl="1" w:tplc="04070019" w:tentative="1">
      <w:start w:val="1"/>
      <w:numFmt w:val="lowerLetter"/>
      <w:lvlText w:val="%2."/>
      <w:lvlJc w:val="left"/>
      <w:pPr>
        <w:ind w:left="0" w:hanging="360"/>
      </w:pPr>
    </w:lvl>
    <w:lvl w:ilvl="2" w:tplc="0407001B" w:tentative="1">
      <w:start w:val="1"/>
      <w:numFmt w:val="lowerRoman"/>
      <w:lvlText w:val="%3."/>
      <w:lvlJc w:val="right"/>
      <w:pPr>
        <w:ind w:left="720" w:hanging="180"/>
      </w:pPr>
    </w:lvl>
    <w:lvl w:ilvl="3" w:tplc="0407000F" w:tentative="1">
      <w:start w:val="1"/>
      <w:numFmt w:val="decimal"/>
      <w:lvlText w:val="%4."/>
      <w:lvlJc w:val="left"/>
      <w:pPr>
        <w:ind w:left="1440" w:hanging="360"/>
      </w:pPr>
    </w:lvl>
    <w:lvl w:ilvl="4" w:tplc="04070019" w:tentative="1">
      <w:start w:val="1"/>
      <w:numFmt w:val="lowerLetter"/>
      <w:lvlText w:val="%5."/>
      <w:lvlJc w:val="left"/>
      <w:pPr>
        <w:ind w:left="2160" w:hanging="360"/>
      </w:pPr>
    </w:lvl>
    <w:lvl w:ilvl="5" w:tplc="0407001B" w:tentative="1">
      <w:start w:val="1"/>
      <w:numFmt w:val="lowerRoman"/>
      <w:lvlText w:val="%6."/>
      <w:lvlJc w:val="right"/>
      <w:pPr>
        <w:ind w:left="2880" w:hanging="180"/>
      </w:pPr>
    </w:lvl>
    <w:lvl w:ilvl="6" w:tplc="0407000F" w:tentative="1">
      <w:start w:val="1"/>
      <w:numFmt w:val="decimal"/>
      <w:lvlText w:val="%7."/>
      <w:lvlJc w:val="left"/>
      <w:pPr>
        <w:ind w:left="3600" w:hanging="360"/>
      </w:pPr>
    </w:lvl>
    <w:lvl w:ilvl="7" w:tplc="04070019" w:tentative="1">
      <w:start w:val="1"/>
      <w:numFmt w:val="lowerLetter"/>
      <w:lvlText w:val="%8."/>
      <w:lvlJc w:val="left"/>
      <w:pPr>
        <w:ind w:left="4320" w:hanging="360"/>
      </w:pPr>
    </w:lvl>
    <w:lvl w:ilvl="8" w:tplc="0407001B" w:tentative="1">
      <w:start w:val="1"/>
      <w:numFmt w:val="lowerRoman"/>
      <w:lvlText w:val="%9."/>
      <w:lvlJc w:val="right"/>
      <w:pPr>
        <w:ind w:left="5040" w:hanging="180"/>
      </w:pPr>
    </w:lvl>
  </w:abstractNum>
  <w:abstractNum w:abstractNumId="3" w15:restartNumberingAfterBreak="0">
    <w:nsid w:val="3C374470"/>
    <w:multiLevelType w:val="hybridMultilevel"/>
    <w:tmpl w:val="29D4FA2C"/>
    <w:lvl w:ilvl="0" w:tplc="485EC1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siala">
    <w15:presenceInfo w15:providerId="None" w15:userId="ksi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01E"/>
    <w:rsid w:val="00060903"/>
    <w:rsid w:val="00165879"/>
    <w:rsid w:val="0035701E"/>
    <w:rsid w:val="004C6C83"/>
    <w:rsid w:val="005C68C8"/>
    <w:rsid w:val="00933E37"/>
    <w:rsid w:val="00E5528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1C1D"/>
  <w15:chartTrackingRefBased/>
  <w15:docId w15:val="{04E0D004-60CD-4ECF-BE14-9DC3476B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6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1055</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ga62puh</dc:creator>
  <cp:keywords/>
  <dc:description/>
  <cp:lastModifiedBy>ksiala</cp:lastModifiedBy>
  <cp:revision>2</cp:revision>
  <dcterms:created xsi:type="dcterms:W3CDTF">2019-07-29T16:24:00Z</dcterms:created>
  <dcterms:modified xsi:type="dcterms:W3CDTF">2019-07-29T16:24:00Z</dcterms:modified>
</cp:coreProperties>
</file>